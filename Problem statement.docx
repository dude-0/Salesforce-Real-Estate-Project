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  <w:pPrChange w:author="Dev Jain" w:id="0" w:date="2025-09-13T09:34:58Z">
          <w:pPr>
            <w:pStyle w:val="Heading1"/>
            <w:keepNext w:val="0"/>
            <w:keepLines w:val="0"/>
            <w:spacing w:before="480" w:lineRule="auto"/>
          </w:pPr>
        </w:pPrChange>
      </w:pPr>
      <w:bookmarkStart w:colFirst="0" w:colLast="0" w:name="_2fxuflg65ws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Phase 1: Problem Understanding &amp; Industry Analysis (Real Estate CRM Project)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31bnwnorka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Problem Statement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Real estate agencies often face challenges in: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Tracking property listings (manual Excel sheets, WhatsApp messages).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Managing client inquiries and matching them to suitable properties.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Following up with potential buyers/renters in a timely manner.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Getting a clear picture of sales performance and pipeline.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leads to </w:t>
      </w:r>
      <w:r w:rsidDel="00000000" w:rsidR="00000000" w:rsidRPr="00000000">
        <w:rPr>
          <w:b w:val="1"/>
          <w:sz w:val="26"/>
          <w:szCs w:val="26"/>
          <w:rtl w:val="0"/>
        </w:rPr>
        <w:t xml:space="preserve">lost opportunities, duplicate work, and poor client experience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1redkrznfo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Project Goal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Build a </w:t>
      </w:r>
      <w:r w:rsidDel="00000000" w:rsidR="00000000" w:rsidRPr="00000000">
        <w:rPr>
          <w:b w:val="1"/>
          <w:sz w:val="26"/>
          <w:szCs w:val="26"/>
          <w:rtl w:val="0"/>
        </w:rPr>
        <w:t xml:space="preserve">Real Estate CRM on Salesforce</w:t>
      </w:r>
      <w:r w:rsidDel="00000000" w:rsidR="00000000" w:rsidRPr="00000000">
        <w:rPr>
          <w:sz w:val="26"/>
          <w:szCs w:val="26"/>
          <w:rtl w:val="0"/>
        </w:rPr>
        <w:t xml:space="preserve"> that: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Centralizes all property, client, and deal information.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Automates inquiry logging, agent assignment, and follow-up reminders.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Provides dashboards for managers to monitor sales pipeline.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Reduces manual work by integrating with property listing APIs or websites.</w:t>
        <w:br w:type="textWrapping"/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ins w:author="Dev Jain" w:id="1" w:date="2025-09-13T09:36:09Z"/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Stakeholder Analysis</w:t>
      </w:r>
      <w:ins w:author="Dev Jain" w:id="1" w:date="2025-09-13T09:36:09Z">
        <w:bookmarkStart w:colFirst="0" w:colLast="0" w:name="_1pepula1u55" w:id="3"/>
        <w:bookmarkEnd w:id="3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8">
      <w:pPr>
        <w:rPr>
          <w:rPrChange w:author="Dev Jain" w:id="2" w:date="2025-09-13T09:36:09Z">
            <w:rPr>
              <w:b w:val="1"/>
              <w:color w:val="000000"/>
              <w:sz w:val="26"/>
              <w:szCs w:val="26"/>
            </w:rPr>
          </w:rPrChange>
        </w:rPr>
        <w:pPrChange w:author="Dev Jain" w:id="0" w:date="2025-09-13T09:36:09Z">
          <w:pPr>
            <w:pStyle w:val="Heading3"/>
            <w:keepNext w:val="0"/>
            <w:keepLines w:val="0"/>
            <w:spacing w:before="280" w:lineRule="auto"/>
          </w:pPr>
        </w:pPrChange>
      </w:pPr>
      <w:bookmarkStart w:colFirst="0" w:colLast="0" w:name="_1pepula1u5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Real Estate Agents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→ Need to quickly capture leads, see assigned properties, and follow up.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Clients/Buyers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→ Expect timely updates on available properties matching their preferences.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Sales Manager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→ Wants visibility into performance: how many deals are closed, which properties are sold, and revenue generated.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System Admin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→ Ensures Salesforce is configured, data is secure, and users have the right access.</w:t>
        <w:br w:type="textWrapping"/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ins w:author="Dev Jain" w:id="3" w:date="2025-09-13T09:36:23Z"/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Business Process Mapping</w:t>
      </w:r>
      <w:ins w:author="Dev Jain" w:id="3" w:date="2025-09-13T09:36:23Z">
        <w:bookmarkStart w:colFirst="0" w:colLast="0" w:name="_dixu6ixf9453" w:id="4"/>
        <w:bookmarkEnd w:id="4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F">
      <w:pPr>
        <w:rPr>
          <w:rPrChange w:author="Dev Jain" w:id="4" w:date="2025-09-13T09:36:23Z">
            <w:rPr>
              <w:b w:val="1"/>
              <w:color w:val="000000"/>
              <w:sz w:val="26"/>
              <w:szCs w:val="26"/>
            </w:rPr>
          </w:rPrChange>
        </w:rPr>
        <w:pPrChange w:author="Dev Jain" w:id="0" w:date="2025-09-13T09:36:23Z">
          <w:pPr>
            <w:pStyle w:val="Heading3"/>
            <w:keepNext w:val="0"/>
            <w:keepLines w:val="0"/>
            <w:spacing w:before="280" w:lineRule="auto"/>
          </w:pPr>
        </w:pPrChange>
      </w:pPr>
      <w:bookmarkStart w:colFirst="0" w:colLast="0" w:name="_dixu6ixf945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Current Process (Manual &amp; Inefficient):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Client inquiry received (phone, email, WhatsApp).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Details noted in Excel or paper.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Agent follows up manually, often forgetting.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clear dashboard for manager.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Future Process (Salesforce-Enabled):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Inquiry automatically logged into Salesforce.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Client assigned to an Agent based on rules.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System recommends properties based on budget/location.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Agent follow-ups tracked with reminders.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Manager dashboard shows sales pipeline and team performance.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96lqilkk2n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083214recz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Industry Use Cases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Lead Management: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Automatically capture inquiries from website → Salesforce.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Property Inventory:</w:t>
      </w:r>
      <w:r w:rsidDel="00000000" w:rsidR="00000000" w:rsidRPr="00000000">
        <w:rPr>
          <w:sz w:val="26"/>
          <w:szCs w:val="26"/>
          <w:rtl w:val="0"/>
        </w:rPr>
        <w:t xml:space="preserve"> Keep track of Available, Sold, or Rented properties.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Deal Tracking: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Track every step from inquiry → property viewing → negotiation → closed deal.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Reporting:</w:t>
      </w:r>
      <w:r w:rsidDel="00000000" w:rsidR="00000000" w:rsidRPr="00000000">
        <w:rPr>
          <w:sz w:val="26"/>
          <w:szCs w:val="26"/>
          <w:rtl w:val="0"/>
        </w:rPr>
        <w:t xml:space="preserve"> Monitor monthly sales, top agents, and high-demand locations.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46"/>
          <w:szCs w:val="46"/>
          <w:rtl w:val="0"/>
        </w:rPr>
        <w:t xml:space="preserve">Problem Statement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today’s fast-paced real estate market, agencies face growing challenges in managing property listings, tracking client inquiries, and ensuring timely follow-ups. Many firms still rely on </w:t>
      </w:r>
      <w:r w:rsidDel="00000000" w:rsidR="00000000" w:rsidRPr="00000000">
        <w:rPr>
          <w:b w:val="1"/>
          <w:rtl w:val="0"/>
        </w:rPr>
        <w:t xml:space="preserve">manual spreadsheets, disconnected communication channels (emails, WhatsApp, calls), and inconsistent reporting</w:t>
      </w:r>
      <w:r w:rsidDel="00000000" w:rsidR="00000000" w:rsidRPr="00000000">
        <w:rPr>
          <w:rtl w:val="0"/>
        </w:rPr>
        <w:t xml:space="preserve">, leading to inefficiencies, missed opportunities, and poor customer experience.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With the rise of </w:t>
      </w:r>
      <w:r w:rsidDel="00000000" w:rsidR="00000000" w:rsidRPr="00000000">
        <w:rPr>
          <w:b w:val="1"/>
          <w:rtl w:val="0"/>
        </w:rPr>
        <w:t xml:space="preserve">emerging technologies and AI-driven customer expectations</w:t>
      </w:r>
      <w:r w:rsidDel="00000000" w:rsidR="00000000" w:rsidRPr="00000000">
        <w:rPr>
          <w:rtl w:val="0"/>
        </w:rPr>
        <w:t xml:space="preserve">, clients now demand </w:t>
      </w:r>
      <w:r w:rsidDel="00000000" w:rsidR="00000000" w:rsidRPr="00000000">
        <w:rPr>
          <w:b w:val="1"/>
          <w:rtl w:val="0"/>
        </w:rPr>
        <w:t xml:space="preserve">personalized property recommendations, instant communication, and real-time updates</w:t>
      </w:r>
      <w:r w:rsidDel="00000000" w:rsidR="00000000" w:rsidRPr="00000000">
        <w:rPr>
          <w:rtl w:val="0"/>
        </w:rPr>
        <w:t xml:space="preserve">. Traditional methods are no longer sufficient to remain competitive in this evolving landscape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Purpose of the Project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build a </w:t>
      </w:r>
      <w:r w:rsidDel="00000000" w:rsidR="00000000" w:rsidRPr="00000000">
        <w:rPr>
          <w:b w:val="1"/>
          <w:rtl w:val="0"/>
        </w:rPr>
        <w:t xml:space="preserve">Salesforce-powered Real Estate CRM</w:t>
      </w:r>
      <w:r w:rsidDel="00000000" w:rsidR="00000000" w:rsidRPr="00000000">
        <w:rPr>
          <w:rtl w:val="0"/>
        </w:rPr>
        <w:t xml:space="preserve"> that: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Centralizes property, client, and deal data into one unified platform.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Automates lead management, property assignment, and follow-up reminders.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AI-driven insights (Einstein Analytics, predictive scoring)</w:t>
      </w:r>
      <w:r w:rsidDel="00000000" w:rsidR="00000000" w:rsidRPr="00000000">
        <w:rPr>
          <w:rtl w:val="0"/>
        </w:rPr>
        <w:t xml:space="preserve"> to recommend the right properties to the right clients.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managers with dashboards for pipeline visibility and performance monitoring.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Enhances customer satisfaction with faster, more accurate, and personalized interactions.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sqrfuz0hvc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Consequences of Not Solving the Problem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real estate agencies continue using outdated and manual processes: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Missed Deals:</w:t>
      </w:r>
      <w:r w:rsidDel="00000000" w:rsidR="00000000" w:rsidRPr="00000000">
        <w:rPr>
          <w:rtl w:val="0"/>
        </w:rPr>
        <w:t xml:space="preserve"> Leads will go untracked or unattended, causing revenue loss.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Poor Customer Experience:</w:t>
      </w:r>
      <w:r w:rsidDel="00000000" w:rsidR="00000000" w:rsidRPr="00000000">
        <w:rPr>
          <w:rtl w:val="0"/>
        </w:rPr>
        <w:t xml:space="preserve"> Clients will shift to competitors offering digital-first, personalized services.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Inefficient Operations:</w:t>
      </w:r>
      <w:r w:rsidDel="00000000" w:rsidR="00000000" w:rsidRPr="00000000">
        <w:rPr>
          <w:rtl w:val="0"/>
        </w:rPr>
        <w:t xml:space="preserve"> Agents waste time on manual updates instead of closing deals.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Lack of Insights:</w:t>
      </w:r>
      <w:r w:rsidDel="00000000" w:rsidR="00000000" w:rsidRPr="00000000">
        <w:rPr>
          <w:rtl w:val="0"/>
        </w:rPr>
        <w:t xml:space="preserve"> Managers cannot make data-driven decisions without real-time dashboards and analytics.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Competitive Disadvantage:</w:t>
      </w:r>
      <w:r w:rsidDel="00000000" w:rsidR="00000000" w:rsidRPr="00000000">
        <w:rPr>
          <w:rtl w:val="0"/>
        </w:rPr>
        <w:t xml:space="preserve"> Agencies fall behind as the industry embraces </w:t>
      </w:r>
      <w:r w:rsidDel="00000000" w:rsidR="00000000" w:rsidRPr="00000000">
        <w:rPr>
          <w:b w:val="1"/>
          <w:rtl w:val="0"/>
        </w:rPr>
        <w:t xml:space="preserve">AI, automation, and digital transformation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qrxoj1esdfw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Expected Outcomes &amp; Benefits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By implementing Salesforce with automation and AI capabilities, the agency can:</w:t>
        <w:br w:type="textWrapping"/>
        <w:t xml:space="preserve"> ✅ Improve lead conversion rates through </w:t>
      </w:r>
      <w:r w:rsidDel="00000000" w:rsidR="00000000" w:rsidRPr="00000000">
        <w:rPr>
          <w:b w:val="1"/>
          <w:rtl w:val="0"/>
        </w:rPr>
        <w:t xml:space="preserve">smart routing and automated follow-ups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Provide </w:t>
      </w:r>
      <w:r w:rsidDel="00000000" w:rsidR="00000000" w:rsidRPr="00000000">
        <w:rPr>
          <w:b w:val="1"/>
          <w:rtl w:val="0"/>
        </w:rPr>
        <w:t xml:space="preserve">personalized property recommendations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using AI, increasing client trust and satisfaction.</w:t>
        <w:br w:type="textWrapping"/>
        <w:t xml:space="preserve"> ✅ Reduce administrative workload, allowing agents to focus on relationship-building.</w:t>
        <w:br w:type="textWrapping"/>
        <w:t xml:space="preserve"> ✅ Enable managers to make </w:t>
      </w:r>
      <w:r w:rsidDel="00000000" w:rsidR="00000000" w:rsidRPr="00000000">
        <w:rPr>
          <w:b w:val="1"/>
          <w:rtl w:val="0"/>
        </w:rPr>
        <w:t xml:space="preserve">data-driven decisions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with real-time dashboards.</w:t>
        <w:br w:type="textWrapping"/>
        <w:t xml:space="preserve"> ✅ Future-proof the business by aligning with the </w:t>
      </w:r>
      <w:r w:rsidDel="00000000" w:rsidR="00000000" w:rsidRPr="00000000">
        <w:rPr>
          <w:b w:val="1"/>
          <w:rtl w:val="0"/>
        </w:rPr>
        <w:t xml:space="preserve">digital-first, AI-enabled real estate market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3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